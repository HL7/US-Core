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3CCA8D" w14:textId="1F2AACC0" w:rsidR="00704AFC" w:rsidRDefault="00920CDE" w:rsidP="00704AFC">
      <w:pPr>
        <w:widowControl w:val="0"/>
        <w:autoSpaceDE w:val="0"/>
        <w:autoSpaceDN w:val="0"/>
        <w:adjustRightInd w:val="0"/>
      </w:pPr>
      <w:r w:rsidRPr="00920CDE">
        <w:rPr>
          <w:noProof/>
        </w:rPr>
        <w:drawing>
          <wp:inline distT="0" distB="0" distL="0" distR="0" wp14:anchorId="4331FBBF" wp14:editId="56DC9C3A">
            <wp:extent cx="1333500" cy="772374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50319" cy="782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4336D53" w14:textId="77777777" w:rsidR="00704AFC" w:rsidRDefault="004D3DEB" w:rsidP="00704AFC">
      <w:pPr>
        <w:widowControl w:val="0"/>
        <w:autoSpaceDE w:val="0"/>
        <w:autoSpaceDN w:val="0"/>
        <w:adjustRightInd w:val="0"/>
        <w:jc w:val="right"/>
      </w:pPr>
      <w:r>
        <w:t>Wayne Kubick</w:t>
      </w:r>
    </w:p>
    <w:p w14:paraId="63F5C46B" w14:textId="77777777" w:rsidR="00704AFC" w:rsidRDefault="00704AFC" w:rsidP="00704AFC">
      <w:pPr>
        <w:widowControl w:val="0"/>
        <w:autoSpaceDE w:val="0"/>
        <w:autoSpaceDN w:val="0"/>
        <w:adjustRightInd w:val="0"/>
        <w:jc w:val="right"/>
      </w:pPr>
      <w:r>
        <w:t>HL7 CTO</w:t>
      </w:r>
    </w:p>
    <w:p w14:paraId="667D30B5" w14:textId="77777777" w:rsidR="00704AFC" w:rsidRDefault="00704AFC" w:rsidP="00704AFC">
      <w:pPr>
        <w:widowControl w:val="0"/>
        <w:autoSpaceDE w:val="0"/>
        <w:autoSpaceDN w:val="0"/>
        <w:adjustRightInd w:val="0"/>
        <w:jc w:val="right"/>
      </w:pPr>
      <w:r>
        <w:t>Health Level Seven International</w:t>
      </w:r>
    </w:p>
    <w:p w14:paraId="6BC288E9" w14:textId="77777777" w:rsidR="00704AFC" w:rsidRPr="00947BF3" w:rsidRDefault="00704AFC" w:rsidP="00704AFC">
      <w:pPr>
        <w:widowControl w:val="0"/>
        <w:autoSpaceDE w:val="0"/>
        <w:autoSpaceDN w:val="0"/>
        <w:adjustRightInd w:val="0"/>
        <w:jc w:val="right"/>
        <w:rPr>
          <w:lang w:val="fr-FR"/>
        </w:rPr>
      </w:pPr>
      <w:r w:rsidRPr="00947BF3">
        <w:rPr>
          <w:lang w:val="fr-FR"/>
        </w:rPr>
        <w:t>3300 Washtenaw Avenue, Suite 227</w:t>
      </w:r>
    </w:p>
    <w:p w14:paraId="210B47D6" w14:textId="77777777" w:rsidR="00704AFC" w:rsidRPr="00947BF3" w:rsidRDefault="00704AFC" w:rsidP="00704AFC">
      <w:pPr>
        <w:widowControl w:val="0"/>
        <w:autoSpaceDE w:val="0"/>
        <w:autoSpaceDN w:val="0"/>
        <w:adjustRightInd w:val="0"/>
        <w:jc w:val="right"/>
        <w:rPr>
          <w:lang w:val="fr-FR"/>
        </w:rPr>
      </w:pPr>
      <w:r w:rsidRPr="00947BF3">
        <w:rPr>
          <w:lang w:val="fr-FR"/>
        </w:rPr>
        <w:t>Ann Arbor, MI 48104</w:t>
      </w:r>
    </w:p>
    <w:p w14:paraId="48CF9384" w14:textId="218CB47A" w:rsidR="00704AFC" w:rsidRDefault="008458E6" w:rsidP="00704AFC">
      <w:pPr>
        <w:widowControl w:val="0"/>
        <w:autoSpaceDE w:val="0"/>
        <w:autoSpaceDN w:val="0"/>
        <w:adjustRightInd w:val="0"/>
      </w:pPr>
      <w:r>
        <w:t>8/3/2020</w:t>
      </w:r>
    </w:p>
    <w:p w14:paraId="5E5B0053" w14:textId="77777777" w:rsidR="00704AFC" w:rsidRDefault="00704AFC" w:rsidP="00704AFC">
      <w:pPr>
        <w:widowControl w:val="0"/>
        <w:autoSpaceDE w:val="0"/>
        <w:autoSpaceDN w:val="0"/>
        <w:adjustRightInd w:val="0"/>
      </w:pPr>
    </w:p>
    <w:p w14:paraId="64285408" w14:textId="77777777" w:rsidR="00704AFC" w:rsidRDefault="00704AFC" w:rsidP="00704AFC">
      <w:pPr>
        <w:widowControl w:val="0"/>
        <w:autoSpaceDE w:val="0"/>
        <w:autoSpaceDN w:val="0"/>
        <w:adjustRightInd w:val="0"/>
      </w:pPr>
      <w:r>
        <w:t>Dear HL7 Member,</w:t>
      </w:r>
    </w:p>
    <w:p w14:paraId="7A2C959D" w14:textId="77777777" w:rsidR="00704AFC" w:rsidRDefault="00704AFC" w:rsidP="00704AFC">
      <w:pPr>
        <w:widowControl w:val="0"/>
        <w:autoSpaceDE w:val="0"/>
        <w:autoSpaceDN w:val="0"/>
        <w:adjustRightInd w:val="0"/>
      </w:pPr>
    </w:p>
    <w:p w14:paraId="7C47ED80" w14:textId="6A284C57" w:rsidR="00704AFC" w:rsidRDefault="00D3732E" w:rsidP="000840E5">
      <w:pPr>
        <w:widowControl w:val="0"/>
        <w:autoSpaceDE w:val="0"/>
        <w:autoSpaceDN w:val="0"/>
        <w:adjustRightInd w:val="0"/>
      </w:pPr>
      <w:r>
        <w:t>The Cross</w:t>
      </w:r>
      <w:r w:rsidR="00D5024B">
        <w:t xml:space="preserve">-Group Projects </w:t>
      </w:r>
      <w:r w:rsidR="00704AFC">
        <w:t>ha</w:t>
      </w:r>
      <w:r w:rsidR="00F51520">
        <w:t xml:space="preserve">s </w:t>
      </w:r>
      <w:r w:rsidR="00704AFC">
        <w:t>asked me to forward you a set of recommended corrections and modificati</w:t>
      </w:r>
      <w:r w:rsidR="00F51520">
        <w:t xml:space="preserve">ons to the currently published </w:t>
      </w:r>
      <w:r w:rsidR="008E3EA5" w:rsidRPr="008E3EA5">
        <w:rPr>
          <w:b/>
        </w:rPr>
        <w:t>HL7 FHIR® US Core Implementation Guide STU3 Release 3.1.0</w:t>
      </w:r>
      <w:r w:rsidR="008E3EA5">
        <w:rPr>
          <w:b/>
        </w:rPr>
        <w:t xml:space="preserve">. </w:t>
      </w:r>
      <w:r w:rsidR="00704AFC">
        <w:t xml:space="preserve">The referenced </w:t>
      </w:r>
      <w:r w:rsidR="008E3EA5">
        <w:t>implementation guide can be found</w:t>
      </w:r>
      <w:r w:rsidR="000840E5">
        <w:t xml:space="preserve"> online: </w:t>
      </w:r>
      <w:hyperlink r:id="rId9" w:history="1">
        <w:r w:rsidR="00A95BFA">
          <w:rPr>
            <w:rStyle w:val="Hyperlink"/>
          </w:rPr>
          <w:t>http://hl7.org/fhir/us/core/STU3.1/</w:t>
        </w:r>
      </w:hyperlink>
    </w:p>
    <w:p w14:paraId="017F5F30" w14:textId="27059CAB" w:rsidR="000840E5" w:rsidRDefault="000840E5" w:rsidP="000840E5">
      <w:pPr>
        <w:widowControl w:val="0"/>
        <w:autoSpaceDE w:val="0"/>
        <w:autoSpaceDN w:val="0"/>
        <w:adjustRightInd w:val="0"/>
      </w:pPr>
    </w:p>
    <w:p w14:paraId="6750DE3B" w14:textId="77777777" w:rsidR="001941C1" w:rsidRDefault="002E6E4E" w:rsidP="000840E5">
      <w:pPr>
        <w:widowControl w:val="0"/>
        <w:autoSpaceDE w:val="0"/>
        <w:autoSpaceDN w:val="0"/>
        <w:adjustRightInd w:val="0"/>
        <w:rPr>
          <w:ins w:id="1" w:author="Eric Haas" w:date="2020-07-29T07:53:00Z"/>
        </w:rPr>
      </w:pPr>
      <w:r>
        <w:t xml:space="preserve">ONC’s finalization of the Cures </w:t>
      </w:r>
      <w:r w:rsidR="00C6594C">
        <w:t>Act</w:t>
      </w:r>
      <w:r>
        <w:t xml:space="preserve"> </w:t>
      </w:r>
      <w:r w:rsidR="00B435C4">
        <w:t>R</w:t>
      </w:r>
      <w:r>
        <w:t xml:space="preserve">ule, </w:t>
      </w:r>
      <w:r w:rsidR="00993E00">
        <w:t xml:space="preserve">which requires support for US Core, </w:t>
      </w:r>
      <w:r>
        <w:t xml:space="preserve">and </w:t>
      </w:r>
      <w:r w:rsidR="00993E00">
        <w:t xml:space="preserve">updates to the </w:t>
      </w:r>
      <w:r>
        <w:t>US Core Data for Interoperability (USCDI)</w:t>
      </w:r>
      <w:r w:rsidR="00361598">
        <w:t xml:space="preserve"> </w:t>
      </w:r>
      <w:r w:rsidR="0048658E">
        <w:t>uncovered several issues on the 3.1</w:t>
      </w:r>
      <w:r w:rsidR="00352FDD">
        <w:t>.</w:t>
      </w:r>
      <w:r w:rsidR="0048658E">
        <w:t>0 release of US Core.</w:t>
      </w:r>
    </w:p>
    <w:p w14:paraId="2406AC07" w14:textId="77777777" w:rsidR="001941C1" w:rsidRDefault="001941C1" w:rsidP="000840E5">
      <w:pPr>
        <w:widowControl w:val="0"/>
        <w:autoSpaceDE w:val="0"/>
        <w:autoSpaceDN w:val="0"/>
        <w:adjustRightInd w:val="0"/>
        <w:rPr>
          <w:ins w:id="2" w:author="Eric Haas" w:date="2020-07-29T07:53:00Z"/>
        </w:rPr>
      </w:pPr>
    </w:p>
    <w:p w14:paraId="2A716C95" w14:textId="03379BE8" w:rsidR="00D6333D" w:rsidDel="001941C1" w:rsidRDefault="001941C1" w:rsidP="000840E5">
      <w:pPr>
        <w:widowControl w:val="0"/>
        <w:autoSpaceDE w:val="0"/>
        <w:autoSpaceDN w:val="0"/>
        <w:adjustRightInd w:val="0"/>
        <w:rPr>
          <w:del w:id="3" w:author="Eric Haas" w:date="2020-07-29T07:53:00Z"/>
        </w:rPr>
      </w:pPr>
      <w:ins w:id="4" w:author="Eric Haas" w:date="2020-07-29T07:53:00Z">
        <w:r>
          <w:t xml:space="preserve">45 updates are included in this release and are listed below. These updates consist of technical corrections, corrections of editorial copy/paste errors and omissions and minor clarifications.  </w:t>
        </w:r>
        <w:proofErr w:type="gramStart"/>
        <w:r>
          <w:t>Additionally</w:t>
        </w:r>
        <w:proofErr w:type="gramEnd"/>
        <w:r>
          <w:t xml:space="preserve"> few key items are addressed:</w:t>
        </w:r>
      </w:ins>
      <w:del w:id="5" w:author="Eric Haas" w:date="2020-07-29T07:53:00Z">
        <w:r w:rsidR="0048658E" w:rsidDel="001941C1">
          <w:delText xml:space="preserve"> </w:delText>
        </w:r>
      </w:del>
    </w:p>
    <w:p w14:paraId="4288D7F7" w14:textId="16D1F37A" w:rsidR="0048658E" w:rsidRDefault="0048658E" w:rsidP="000840E5">
      <w:pPr>
        <w:widowControl w:val="0"/>
        <w:autoSpaceDE w:val="0"/>
        <w:autoSpaceDN w:val="0"/>
        <w:adjustRightInd w:val="0"/>
      </w:pPr>
    </w:p>
    <w:p w14:paraId="0F765382" w14:textId="1204CF1A" w:rsidR="0048658E" w:rsidDel="001941C1" w:rsidRDefault="0048658E" w:rsidP="000840E5">
      <w:pPr>
        <w:widowControl w:val="0"/>
        <w:autoSpaceDE w:val="0"/>
        <w:autoSpaceDN w:val="0"/>
        <w:adjustRightInd w:val="0"/>
        <w:rPr>
          <w:del w:id="6" w:author="Eric Haas" w:date="2020-07-29T07:53:00Z"/>
        </w:rPr>
      </w:pPr>
      <w:del w:id="7" w:author="Eric Haas" w:date="2020-07-29T07:53:00Z">
        <w:r w:rsidDel="001941C1">
          <w:delText>Approximately 4</w:delText>
        </w:r>
        <w:r w:rsidR="00F15EDA" w:rsidDel="001941C1">
          <w:delText>5</w:delText>
        </w:r>
        <w:r w:rsidDel="001941C1">
          <w:delText xml:space="preserve"> updates are included in this release which are listed in the history page of the specification (</w:delText>
        </w:r>
        <w:r w:rsidR="00BB7C09" w:rsidDel="001941C1">
          <w:fldChar w:fldCharType="begin"/>
        </w:r>
        <w:r w:rsidR="00BB7C09" w:rsidDel="001941C1">
          <w:delInstrText xml:space="preserve"> HYPERLINK "http://hl7.org/fhir/us/core/history.html" </w:delInstrText>
        </w:r>
        <w:r w:rsidR="00BB7C09" w:rsidDel="001941C1">
          <w:fldChar w:fldCharType="separate"/>
        </w:r>
        <w:r w:rsidR="00707F36" w:rsidDel="001941C1">
          <w:rPr>
            <w:rStyle w:val="Hyperlink"/>
          </w:rPr>
          <w:delText>http://hl7.org/fhir/us/core/history.html</w:delText>
        </w:r>
        <w:r w:rsidR="00BB7C09" w:rsidDel="001941C1">
          <w:rPr>
            <w:rStyle w:val="Hyperlink"/>
          </w:rPr>
          <w:fldChar w:fldCharType="end"/>
        </w:r>
        <w:r w:rsidR="00707F36" w:rsidDel="001941C1">
          <w:delText>).</w:delText>
        </w:r>
      </w:del>
    </w:p>
    <w:p w14:paraId="36335D55" w14:textId="5D89E0E6" w:rsidR="00707F36" w:rsidDel="001941C1" w:rsidRDefault="00707F36" w:rsidP="000840E5">
      <w:pPr>
        <w:widowControl w:val="0"/>
        <w:autoSpaceDE w:val="0"/>
        <w:autoSpaceDN w:val="0"/>
        <w:adjustRightInd w:val="0"/>
        <w:rPr>
          <w:del w:id="8" w:author="Eric Haas" w:date="2020-07-29T07:53:00Z"/>
        </w:rPr>
      </w:pPr>
    </w:p>
    <w:p w14:paraId="18A17677" w14:textId="424B4DB0" w:rsidR="00707F36" w:rsidDel="001941C1" w:rsidRDefault="00707F36" w:rsidP="000840E5">
      <w:pPr>
        <w:widowControl w:val="0"/>
        <w:autoSpaceDE w:val="0"/>
        <w:autoSpaceDN w:val="0"/>
        <w:adjustRightInd w:val="0"/>
        <w:rPr>
          <w:del w:id="9" w:author="Eric Haas" w:date="2020-07-29T07:53:00Z"/>
        </w:rPr>
      </w:pPr>
      <w:del w:id="10" w:author="Eric Haas" w:date="2020-07-29T07:53:00Z">
        <w:r w:rsidDel="001941C1">
          <w:delText xml:space="preserve">A few key items </w:delText>
        </w:r>
        <w:r w:rsidR="007F3652" w:rsidDel="001941C1">
          <w:delText>addressed</w:delText>
        </w:r>
        <w:r w:rsidDel="001941C1">
          <w:delText>:</w:delText>
        </w:r>
      </w:del>
    </w:p>
    <w:p w14:paraId="63E815A4" w14:textId="629B1D4C" w:rsidR="00707F36" w:rsidRDefault="00392C49" w:rsidP="00707F36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</w:pPr>
      <w:r w:rsidRPr="00392C49">
        <w:t xml:space="preserve">Added US </w:t>
      </w:r>
      <w:r w:rsidR="000C343A">
        <w:t>C</w:t>
      </w:r>
      <w:r w:rsidRPr="00392C49">
        <w:t>ore Head Occipital-frontal Circumference Percentile Profile</w:t>
      </w:r>
    </w:p>
    <w:p w14:paraId="6FF888BA" w14:textId="2FF0E9AC" w:rsidR="00392C49" w:rsidRDefault="00EF512E" w:rsidP="00707F36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</w:pPr>
      <w:r w:rsidRPr="00EF512E">
        <w:t xml:space="preserve">Add </w:t>
      </w:r>
      <w:r>
        <w:t>R</w:t>
      </w:r>
      <w:r w:rsidRPr="00EF512E">
        <w:t>eaction to the US Core AllergyIntolerance Profile</w:t>
      </w:r>
    </w:p>
    <w:p w14:paraId="48412B06" w14:textId="759540E6" w:rsidR="000F3EE2" w:rsidRDefault="000F3EE2" w:rsidP="00707F36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</w:pPr>
      <w:r>
        <w:t xml:space="preserve">Fixed guidance for accessing patient-reported medications per input from the HL7 </w:t>
      </w:r>
      <w:r w:rsidR="00A27ACF">
        <w:t>P</w:t>
      </w:r>
      <w:r>
        <w:t>harmacy work group.</w:t>
      </w:r>
    </w:p>
    <w:p w14:paraId="6482C62E" w14:textId="09642F45" w:rsidR="00352FDD" w:rsidRDefault="00352FDD" w:rsidP="00707F36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</w:pPr>
      <w:r>
        <w:t>Updated Procedure codes to include CDT and ICD-10 PCS</w:t>
      </w:r>
    </w:p>
    <w:p w14:paraId="0AE7F967" w14:textId="4E33C6E1" w:rsidR="000F3EE2" w:rsidRDefault="000F3EE2" w:rsidP="000F3EE2">
      <w:pPr>
        <w:widowControl w:val="0"/>
        <w:autoSpaceDE w:val="0"/>
        <w:autoSpaceDN w:val="0"/>
        <w:adjustRightInd w:val="0"/>
      </w:pPr>
    </w:p>
    <w:p w14:paraId="3243516F" w14:textId="32B0EE48" w:rsidR="005B0396" w:rsidDel="001941C1" w:rsidRDefault="005B0396" w:rsidP="005B0396">
      <w:pPr>
        <w:widowControl w:val="0"/>
        <w:autoSpaceDE w:val="0"/>
        <w:autoSpaceDN w:val="0"/>
        <w:adjustRightInd w:val="0"/>
        <w:rPr>
          <w:del w:id="11" w:author="Eric Haas" w:date="2020-07-29T07:53:00Z"/>
        </w:rPr>
      </w:pPr>
      <w:del w:id="12" w:author="Eric Haas" w:date="2020-07-29T07:53:00Z">
        <w:r w:rsidDel="001941C1">
          <w:delText>The new</w:delText>
        </w:r>
        <w:r w:rsidR="008D62C0" w:rsidDel="001941C1">
          <w:delText xml:space="preserve"> release 3.1.1</w:delText>
        </w:r>
        <w:r w:rsidDel="001941C1">
          <w:delText xml:space="preserve"> publication will be available here: </w:delText>
        </w:r>
        <w:r w:rsidR="00BB7C09" w:rsidDel="001941C1">
          <w:fldChar w:fldCharType="begin"/>
        </w:r>
        <w:r w:rsidR="00BB7C09" w:rsidDel="001941C1">
          <w:delInstrText xml:space="preserve"> HYPERLINK "http://hl7.org/fhir/us/core/" </w:delInstrText>
        </w:r>
        <w:r w:rsidR="00BB7C09" w:rsidDel="001941C1">
          <w:fldChar w:fldCharType="separate"/>
        </w:r>
        <w:r w:rsidRPr="008265A3" w:rsidDel="001941C1">
          <w:rPr>
            <w:rStyle w:val="Hyperlink"/>
          </w:rPr>
          <w:delText>http://hl7.org/fhir/us/core/</w:delText>
        </w:r>
        <w:r w:rsidR="00BB7C09" w:rsidDel="001941C1">
          <w:rPr>
            <w:rStyle w:val="Hyperlink"/>
          </w:rPr>
          <w:fldChar w:fldCharType="end"/>
        </w:r>
        <w:r w:rsidDel="001941C1">
          <w:delText>.</w:delText>
        </w:r>
      </w:del>
    </w:p>
    <w:p w14:paraId="11813EF4" w14:textId="48B215B9" w:rsidR="000A6C0A" w:rsidDel="001941C1" w:rsidRDefault="000A6C0A" w:rsidP="00704AFC">
      <w:pPr>
        <w:widowControl w:val="0"/>
        <w:autoSpaceDE w:val="0"/>
        <w:autoSpaceDN w:val="0"/>
        <w:adjustRightInd w:val="0"/>
        <w:rPr>
          <w:del w:id="13" w:author="Eric Haas" w:date="2020-07-29T07:53:00Z"/>
        </w:rPr>
      </w:pPr>
    </w:p>
    <w:p w14:paraId="5230F3EF" w14:textId="71DF9C50" w:rsidR="007F0E9D" w:rsidDel="001941C1" w:rsidRDefault="00FB135D" w:rsidP="007F0E9D">
      <w:pPr>
        <w:widowControl w:val="0"/>
        <w:autoSpaceDE w:val="0"/>
        <w:autoSpaceDN w:val="0"/>
        <w:adjustRightInd w:val="0"/>
        <w:rPr>
          <w:del w:id="14" w:author="Eric Haas" w:date="2020-07-29T07:53:00Z"/>
        </w:rPr>
      </w:pPr>
      <w:del w:id="15" w:author="Eric Haas" w:date="2020-07-29T07:53:00Z">
        <w:r w:rsidDel="001941C1">
          <w:delText xml:space="preserve">While </w:delText>
        </w:r>
        <w:r w:rsidR="007F0E9D" w:rsidDel="001941C1">
          <w:delText>45</w:delText>
        </w:r>
        <w:r w:rsidR="007F3652" w:rsidDel="001941C1">
          <w:delText xml:space="preserve"> change</w:delText>
        </w:r>
        <w:r w:rsidR="007F0E9D" w:rsidDel="001941C1">
          <w:delText>s</w:delText>
        </w:r>
        <w:r w:rsidR="007F3652" w:rsidDel="001941C1">
          <w:delText xml:space="preserve"> to major publication </w:delText>
        </w:r>
        <w:r w:rsidR="007F0E9D" w:rsidDel="001941C1">
          <w:delText xml:space="preserve">is significant, the editors, and supporting co-chairs, focused on </w:delText>
        </w:r>
        <w:r w:rsidR="00E82225" w:rsidDel="001941C1">
          <w:delText>issues</w:delText>
        </w:r>
        <w:r w:rsidR="007F0E9D" w:rsidDel="001941C1">
          <w:delText xml:space="preserve"> to support our implementation community in their </w:delText>
        </w:r>
        <w:r w:rsidR="00B3140E" w:rsidDel="001941C1">
          <w:delText>upcoming</w:delText>
        </w:r>
        <w:r w:rsidR="007F0E9D" w:rsidDel="001941C1">
          <w:delText xml:space="preserve"> certification efforts.</w:delText>
        </w:r>
        <w:r w:rsidR="00D312D8" w:rsidDel="001941C1">
          <w:delText xml:space="preserve"> </w:delText>
        </w:r>
      </w:del>
    </w:p>
    <w:p w14:paraId="163C2C45" w14:textId="77777777" w:rsidR="00834F73" w:rsidRDefault="00834F73" w:rsidP="007F0E9D">
      <w:pPr>
        <w:widowControl w:val="0"/>
        <w:autoSpaceDE w:val="0"/>
        <w:autoSpaceDN w:val="0"/>
        <w:adjustRightInd w:val="0"/>
      </w:pPr>
    </w:p>
    <w:p w14:paraId="0E13AD67" w14:textId="77777777" w:rsidR="001941C1" w:rsidRDefault="001941C1" w:rsidP="001941C1">
      <w:pPr>
        <w:widowControl w:val="0"/>
        <w:autoSpaceDE w:val="0"/>
        <w:autoSpaceDN w:val="0"/>
        <w:adjustRightInd w:val="0"/>
        <w:rPr>
          <w:ins w:id="16" w:author="Eric Haas" w:date="2020-07-29T07:53:00Z"/>
        </w:rPr>
      </w:pPr>
      <w:ins w:id="17" w:author="Eric Haas" w:date="2020-07-29T07:53:00Z">
        <w:r>
          <w:t xml:space="preserve">This release will </w:t>
        </w:r>
        <w:proofErr w:type="gramStart"/>
        <w:r>
          <w:t xml:space="preserve">be  </w:t>
        </w:r>
        <w:r w:rsidRPr="008E3EA5">
          <w:rPr>
            <w:b/>
          </w:rPr>
          <w:t>HL</w:t>
        </w:r>
        <w:proofErr w:type="gramEnd"/>
        <w:r w:rsidRPr="008E3EA5">
          <w:rPr>
            <w:b/>
          </w:rPr>
          <w:t>7 FHIR® US Core Implementation Guide STU3 Release 3.1.</w:t>
        </w:r>
        <w:r>
          <w:rPr>
            <w:b/>
          </w:rPr>
          <w:t xml:space="preserve">1 </w:t>
        </w:r>
        <w:r>
          <w:t xml:space="preserve"> and will be available here: </w:t>
        </w:r>
        <w:r>
          <w:fldChar w:fldCharType="begin"/>
        </w:r>
        <w:r>
          <w:instrText xml:space="preserve"> HYPERLINK "http://hl7.org/fhir/us/core/" </w:instrText>
        </w:r>
        <w:r>
          <w:fldChar w:fldCharType="separate"/>
        </w:r>
        <w:r w:rsidRPr="008265A3">
          <w:rPr>
            <w:rStyle w:val="Hyperlink"/>
          </w:rPr>
          <w:t>http://hl7.org/fhir/us/core/</w:t>
        </w:r>
        <w:r>
          <w:rPr>
            <w:rStyle w:val="Hyperlink"/>
          </w:rPr>
          <w:fldChar w:fldCharType="end"/>
        </w:r>
        <w:r>
          <w:t>.  When the Errata release is published, this list will be published in the history page of the specification (</w:t>
        </w:r>
        <w:r>
          <w:fldChar w:fldCharType="begin"/>
        </w:r>
        <w:r>
          <w:instrText xml:space="preserve"> HYPERLINK "http://hl7.org/fhir/us/core/history.html" </w:instrText>
        </w:r>
        <w:r>
          <w:fldChar w:fldCharType="separate"/>
        </w:r>
        <w:r>
          <w:rPr>
            <w:rStyle w:val="Hyperlink"/>
          </w:rPr>
          <w:t>http://hl7.org/fhir/us/core/history.html</w:t>
        </w:r>
        <w:r>
          <w:rPr>
            <w:rStyle w:val="Hyperlink"/>
          </w:rPr>
          <w:fldChar w:fldCharType="end"/>
        </w:r>
        <w:r>
          <w:rPr>
            <w:rStyle w:val="Hyperlink"/>
          </w:rPr>
          <w:t>).</w:t>
        </w:r>
      </w:ins>
    </w:p>
    <w:p w14:paraId="31750F6F" w14:textId="3DFC2B3E" w:rsidR="007F0E9D" w:rsidDel="001941C1" w:rsidRDefault="007F0E9D" w:rsidP="007F0E9D">
      <w:pPr>
        <w:widowControl w:val="0"/>
        <w:autoSpaceDE w:val="0"/>
        <w:autoSpaceDN w:val="0"/>
        <w:adjustRightInd w:val="0"/>
        <w:rPr>
          <w:del w:id="18" w:author="Eric Haas" w:date="2020-07-29T07:53:00Z"/>
        </w:rPr>
      </w:pPr>
    </w:p>
    <w:p w14:paraId="5BE184DA" w14:textId="3B0B096B" w:rsidR="00704AFC" w:rsidRDefault="007F0E9D" w:rsidP="007F0E9D">
      <w:pPr>
        <w:widowControl w:val="0"/>
        <w:autoSpaceDE w:val="0"/>
        <w:autoSpaceDN w:val="0"/>
        <w:adjustRightInd w:val="0"/>
      </w:pPr>
      <w:r>
        <w:t xml:space="preserve"> </w:t>
      </w:r>
    </w:p>
    <w:p w14:paraId="75B278E2" w14:textId="77777777" w:rsidR="00704AFC" w:rsidRDefault="00704AFC" w:rsidP="00704AFC">
      <w:r>
        <w:t>Sincerely,</w:t>
      </w:r>
    </w:p>
    <w:p w14:paraId="5AD46033" w14:textId="77777777" w:rsidR="00704AFC" w:rsidRDefault="00704AFC" w:rsidP="00704AFC"/>
    <w:p w14:paraId="207B6629" w14:textId="77777777" w:rsidR="00F51520" w:rsidRDefault="00F51520" w:rsidP="00704AFC">
      <w:pPr>
        <w:rPr>
          <w:noProof/>
        </w:rPr>
      </w:pPr>
    </w:p>
    <w:p w14:paraId="390B005F" w14:textId="77777777" w:rsidR="004D3DEB" w:rsidRDefault="004D3DEB" w:rsidP="00704AFC"/>
    <w:p w14:paraId="761A0F4E" w14:textId="05EAD3C0" w:rsidR="009360E8" w:rsidRDefault="00704AFC" w:rsidP="00704AFC">
      <w:pPr>
        <w:rPr>
          <w:ins w:id="19" w:author="Eric Haas" w:date="2020-07-29T07:59:00Z"/>
        </w:rPr>
      </w:pPr>
      <w:r>
        <w:t>HL7 CTO</w:t>
      </w:r>
    </w:p>
    <w:p w14:paraId="1CCA2433" w14:textId="11DB7BE4" w:rsidR="00BB7C09" w:rsidRDefault="00BB7C09" w:rsidP="00704AFC">
      <w:pPr>
        <w:rPr>
          <w:ins w:id="20" w:author="Eric Haas" w:date="2020-07-29T07:59:00Z"/>
        </w:rPr>
      </w:pPr>
    </w:p>
    <w:p w14:paraId="2C2C989F" w14:textId="45E7C77B" w:rsidR="00BB7C09" w:rsidRDefault="00BB7C09" w:rsidP="00704AFC">
      <w:pPr>
        <w:rPr>
          <w:ins w:id="21" w:author="Eric Haas" w:date="2020-07-29T07:59:00Z"/>
        </w:rPr>
      </w:pPr>
    </w:p>
    <w:p w14:paraId="67DC8A9B" w14:textId="12BE3CBF" w:rsidR="00BB7C09" w:rsidRDefault="00BB7C09" w:rsidP="00704AFC">
      <w:pPr>
        <w:rPr>
          <w:ins w:id="22" w:author="Eric Haas" w:date="2020-07-29T07:59:00Z"/>
        </w:rPr>
      </w:pPr>
    </w:p>
    <w:p w14:paraId="272D1619" w14:textId="5F51F593" w:rsidR="00BB7C09" w:rsidRDefault="00BB7C09" w:rsidP="00704AFC">
      <w:pPr>
        <w:rPr>
          <w:ins w:id="23" w:author="Eric Haas" w:date="2020-07-29T08:00:00Z"/>
        </w:rPr>
      </w:pPr>
      <w:ins w:id="24" w:author="Eric Haas" w:date="2020-07-29T07:59:00Z">
        <w:r>
          <w:t>Attachment</w:t>
        </w:r>
      </w:ins>
    </w:p>
    <w:p w14:paraId="664700F6" w14:textId="4CFCC12C" w:rsidR="00BB7C09" w:rsidRDefault="00BB7C09" w:rsidP="00704AFC">
      <w:pPr>
        <w:rPr>
          <w:ins w:id="25" w:author="Eric Haas" w:date="2020-07-29T08:00:00Z"/>
        </w:rPr>
      </w:pPr>
    </w:p>
    <w:p w14:paraId="178B8CBA" w14:textId="5FA289F2" w:rsidR="00BB7C09" w:rsidRDefault="00BB7C09" w:rsidP="00704AFC">
      <w:pPr>
        <w:rPr>
          <w:ins w:id="26" w:author="Eric Haas" w:date="2020-07-29T08:00:00Z"/>
        </w:rPr>
      </w:pPr>
    </w:p>
    <w:p w14:paraId="7992E29A" w14:textId="130C180C" w:rsidR="00BB7C09" w:rsidRDefault="00BB7C09" w:rsidP="00704AFC">
      <w:pPr>
        <w:rPr>
          <w:ins w:id="27" w:author="Eric Haas" w:date="2020-07-29T08:00:00Z"/>
        </w:rPr>
      </w:pPr>
    </w:p>
    <w:p w14:paraId="52033FA0" w14:textId="61ACD0F6" w:rsidR="00BB7C09" w:rsidRDefault="00BB7C09" w:rsidP="00704AFC">
      <w:pPr>
        <w:rPr>
          <w:ins w:id="28" w:author="Eric Haas" w:date="2020-07-29T08:00:00Z"/>
        </w:rPr>
      </w:pPr>
    </w:p>
    <w:p w14:paraId="3DD96687" w14:textId="583F17DE" w:rsidR="00BB7C09" w:rsidRDefault="00BB7C09" w:rsidP="00704AFC">
      <w:pPr>
        <w:rPr>
          <w:ins w:id="29" w:author="Eric Haas" w:date="2020-07-29T08:00:00Z"/>
        </w:rPr>
      </w:pPr>
    </w:p>
    <w:p w14:paraId="07837CCA" w14:textId="5A56FC64" w:rsidR="00BB7C09" w:rsidRDefault="00BB7C09" w:rsidP="00704AFC">
      <w:pPr>
        <w:rPr>
          <w:ins w:id="30" w:author="Eric Haas" w:date="2020-07-29T08:00:00Z"/>
        </w:rPr>
      </w:pPr>
    </w:p>
    <w:p w14:paraId="561D6C35" w14:textId="41CD0BF7" w:rsidR="00BB7C09" w:rsidRDefault="00BB7C09" w:rsidP="00704AFC">
      <w:pPr>
        <w:rPr>
          <w:ins w:id="31" w:author="Eric Haas" w:date="2020-07-29T08:00:00Z"/>
        </w:rPr>
      </w:pPr>
    </w:p>
    <w:p w14:paraId="7250CCFB" w14:textId="20D4B99D" w:rsidR="00BB7C09" w:rsidRDefault="00BB7C09" w:rsidP="00704AFC">
      <w:pPr>
        <w:rPr>
          <w:ins w:id="32" w:author="Eric Haas" w:date="2020-07-29T08:00:00Z"/>
        </w:rPr>
      </w:pPr>
    </w:p>
    <w:p w14:paraId="1BE17C67" w14:textId="346E3005" w:rsidR="00BB7C09" w:rsidRDefault="00BB7C09" w:rsidP="00704AFC">
      <w:pPr>
        <w:rPr>
          <w:ins w:id="33" w:author="Eric Haas" w:date="2020-07-29T08:00:00Z"/>
        </w:rPr>
      </w:pPr>
    </w:p>
    <w:p w14:paraId="0234F6ED" w14:textId="44F1A409" w:rsidR="00BB7C09" w:rsidRDefault="00BB7C09" w:rsidP="00704AFC">
      <w:pPr>
        <w:rPr>
          <w:ins w:id="34" w:author="Eric Haas" w:date="2020-07-29T08:00:00Z"/>
        </w:rPr>
      </w:pPr>
    </w:p>
    <w:p w14:paraId="7DA77EC3" w14:textId="77777777" w:rsidR="00BB7C09" w:rsidRDefault="00BB7C09" w:rsidP="00BB7C09">
      <w:pPr>
        <w:rPr>
          <w:ins w:id="35" w:author="Eric Haas" w:date="2020-07-29T08:01:00Z"/>
        </w:rPr>
      </w:pPr>
      <w:ins w:id="36" w:author="Eric Haas" w:date="2020-07-29T08:01:00Z">
        <w:r>
          <w:lastRenderedPageBreak/>
          <w:t>List of Updates:</w:t>
        </w:r>
      </w:ins>
    </w:p>
    <w:p w14:paraId="1DB6F6A7" w14:textId="77777777" w:rsidR="00BB7C09" w:rsidRDefault="00BB7C09" w:rsidP="00BB7C09">
      <w:pPr>
        <w:rPr>
          <w:ins w:id="37" w:author="Eric Haas" w:date="2020-07-29T08:01:00Z"/>
        </w:rPr>
      </w:pPr>
    </w:p>
    <w:p w14:paraId="0F21293B" w14:textId="57EB39BA" w:rsidR="00BB7C09" w:rsidRDefault="00BB7C09" w:rsidP="00BB7C09">
      <w:pPr>
        <w:numPr>
          <w:ilvl w:val="0"/>
          <w:numId w:val="2"/>
        </w:numPr>
        <w:spacing w:after="200"/>
        <w:rPr>
          <w:ins w:id="38" w:author="Eric Haas" w:date="2020-07-29T08:01:00Z"/>
        </w:rPr>
      </w:pPr>
      <w:ins w:id="39" w:author="Eric Haas" w:date="2020-07-29T08:01:00Z">
        <w:r>
          <w:t xml:space="preserve">Add guidance for representing patient name suffix and previous patient name to the </w:t>
        </w:r>
        <w:r w:rsidRPr="00B50D5D">
          <w:t>US Core Patient Profile</w:t>
        </w:r>
        <w:r>
          <w:t xml:space="preserve"> (</w:t>
        </w:r>
        <w:r w:rsidRPr="00B50D5D">
          <w:t>FHIR-28129</w:t>
        </w:r>
        <w:r>
          <w:t>)</w:t>
        </w:r>
      </w:ins>
      <w:ins w:id="40" w:author="Eric Haas" w:date="2020-07-29T08:02:00Z">
        <w:r>
          <w:t>.</w:t>
        </w:r>
      </w:ins>
    </w:p>
    <w:p w14:paraId="063777A1" w14:textId="76128735" w:rsidR="00BB7C09" w:rsidRDefault="00BB7C09" w:rsidP="00BB7C09">
      <w:pPr>
        <w:numPr>
          <w:ilvl w:val="0"/>
          <w:numId w:val="2"/>
        </w:numPr>
        <w:spacing w:after="200"/>
        <w:rPr>
          <w:ins w:id="41" w:author="Eric Haas" w:date="2020-07-29T08:01:00Z"/>
        </w:rPr>
      </w:pPr>
      <w:ins w:id="42" w:author="Eric Haas" w:date="2020-07-29T08:01:00Z">
        <w:r>
          <w:t xml:space="preserve">Correct copy/paste error in </w:t>
        </w:r>
        <w:r w:rsidRPr="00B50D5D">
          <w:t>Goal Profile</w:t>
        </w:r>
        <w:r>
          <w:t xml:space="preserve"> (</w:t>
        </w:r>
        <w:r w:rsidRPr="00B50D5D">
          <w:t>FHIR-28109</w:t>
        </w:r>
        <w:r>
          <w:t>)</w:t>
        </w:r>
      </w:ins>
      <w:ins w:id="43" w:author="Eric Haas" w:date="2020-07-29T08:02:00Z">
        <w:r>
          <w:t>.</w:t>
        </w:r>
      </w:ins>
    </w:p>
    <w:p w14:paraId="18F52200" w14:textId="3FD9F903" w:rsidR="00BB7C09" w:rsidRDefault="00BB7C09" w:rsidP="00BB7C09">
      <w:pPr>
        <w:numPr>
          <w:ilvl w:val="0"/>
          <w:numId w:val="2"/>
        </w:numPr>
        <w:spacing w:after="200"/>
        <w:rPr>
          <w:ins w:id="44" w:author="Eric Haas" w:date="2020-07-29T08:01:00Z"/>
        </w:rPr>
      </w:pPr>
      <w:ins w:id="45" w:author="Eric Haas" w:date="2020-07-29T08:01:00Z">
        <w:r>
          <w:t xml:space="preserve">Correct </w:t>
        </w:r>
        <w:r w:rsidRPr="00B50D5D">
          <w:t>US Core Provider Speciality (NUCC) ValueSet</w:t>
        </w:r>
        <w:r>
          <w:t xml:space="preserve"> to hide abstract grouping codes (</w:t>
        </w:r>
        <w:r w:rsidRPr="00B50D5D">
          <w:t>FHIR-27975</w:t>
        </w:r>
        <w:r>
          <w:t>)</w:t>
        </w:r>
      </w:ins>
      <w:ins w:id="46" w:author="Eric Haas" w:date="2020-07-29T08:02:00Z">
        <w:r>
          <w:t>.</w:t>
        </w:r>
      </w:ins>
    </w:p>
    <w:p w14:paraId="0F260A8F" w14:textId="2832AC34" w:rsidR="00BB7C09" w:rsidRDefault="00BB7C09" w:rsidP="00BB7C09">
      <w:pPr>
        <w:numPr>
          <w:ilvl w:val="0"/>
          <w:numId w:val="2"/>
        </w:numPr>
        <w:spacing w:after="200"/>
        <w:rPr>
          <w:ins w:id="47" w:author="Eric Haas" w:date="2020-07-29T08:01:00Z"/>
        </w:rPr>
      </w:pPr>
      <w:ins w:id="48" w:author="Eric Haas" w:date="2020-07-29T08:01:00Z">
        <w:r>
          <w:t xml:space="preserve">Added example of US Core Direct Extension to </w:t>
        </w:r>
        <w:r w:rsidRPr="00B50D5D">
          <w:t>Practitioner-2 Example</w:t>
        </w:r>
        <w:r>
          <w:t xml:space="preserve"> (</w:t>
        </w:r>
        <w:r w:rsidRPr="00B50D5D">
          <w:t>FHIR-27947</w:t>
        </w:r>
        <w:r>
          <w:t>)</w:t>
        </w:r>
      </w:ins>
      <w:ins w:id="49" w:author="Eric Haas" w:date="2020-07-29T08:02:00Z">
        <w:r>
          <w:t>.</w:t>
        </w:r>
      </w:ins>
    </w:p>
    <w:p w14:paraId="416FB809" w14:textId="3B04FEA3" w:rsidR="00BB7C09" w:rsidRDefault="00BB7C09" w:rsidP="00BB7C09">
      <w:pPr>
        <w:numPr>
          <w:ilvl w:val="0"/>
          <w:numId w:val="2"/>
        </w:numPr>
        <w:spacing w:after="200"/>
        <w:rPr>
          <w:ins w:id="50" w:author="Eric Haas" w:date="2020-07-29T08:01:00Z"/>
        </w:rPr>
      </w:pPr>
      <w:ins w:id="51" w:author="Eric Haas" w:date="2020-07-29T08:01:00Z">
        <w:r>
          <w:t xml:space="preserve">Corrected technical errors in </w:t>
        </w:r>
        <w:r w:rsidRPr="00B50D5D">
          <w:t>pediatric profiles StructureDefinitions</w:t>
        </w:r>
        <w:r>
          <w:t xml:space="preserve"> (</w:t>
        </w:r>
        <w:r w:rsidRPr="00B50D5D">
          <w:t>FHIR-27946</w:t>
        </w:r>
        <w:r>
          <w:t>)</w:t>
        </w:r>
      </w:ins>
      <w:ins w:id="52" w:author="Eric Haas" w:date="2020-07-29T08:02:00Z">
        <w:r>
          <w:t>.</w:t>
        </w:r>
      </w:ins>
    </w:p>
    <w:p w14:paraId="75F411ED" w14:textId="49A99273" w:rsidR="00BB7C09" w:rsidRDefault="00BB7C09" w:rsidP="00BB7C09">
      <w:pPr>
        <w:numPr>
          <w:ilvl w:val="0"/>
          <w:numId w:val="2"/>
        </w:numPr>
        <w:spacing w:after="200"/>
        <w:rPr>
          <w:ins w:id="53" w:author="Eric Haas" w:date="2020-07-29T08:01:00Z"/>
        </w:rPr>
      </w:pPr>
      <w:ins w:id="54" w:author="Eric Haas" w:date="2020-07-29T08:01:00Z">
        <w:r>
          <w:t xml:space="preserve">Corrected errors in </w:t>
        </w:r>
        <w:r w:rsidRPr="00B50D5D">
          <w:t>DiagnosticReport Cardiology Example</w:t>
        </w:r>
        <w:r>
          <w:t xml:space="preserve"> (</w:t>
        </w:r>
        <w:r w:rsidRPr="00B50D5D">
          <w:t>FHIR-27913</w:t>
        </w:r>
        <w:r>
          <w:t>)</w:t>
        </w:r>
      </w:ins>
      <w:ins w:id="55" w:author="Eric Haas" w:date="2020-07-29T08:02:00Z">
        <w:r>
          <w:t>.</w:t>
        </w:r>
      </w:ins>
    </w:p>
    <w:p w14:paraId="2F609714" w14:textId="09641A73" w:rsidR="00BB7C09" w:rsidRDefault="00BB7C09" w:rsidP="00BB7C09">
      <w:pPr>
        <w:numPr>
          <w:ilvl w:val="0"/>
          <w:numId w:val="2"/>
        </w:numPr>
        <w:spacing w:after="200"/>
        <w:rPr>
          <w:ins w:id="56" w:author="Eric Haas" w:date="2020-07-29T08:01:00Z"/>
        </w:rPr>
      </w:pPr>
      <w:ins w:id="57" w:author="Eric Haas" w:date="2020-07-29T08:01:00Z">
        <w:r>
          <w:t xml:space="preserve">Update </w:t>
        </w:r>
        <w:r w:rsidRPr="00B50D5D">
          <w:t>Federal Register link</w:t>
        </w:r>
        <w:r>
          <w:t xml:space="preserve"> for OMB race and ethnicity category classifications. (</w:t>
        </w:r>
        <w:r w:rsidRPr="00B50D5D">
          <w:t>FHIR-27907</w:t>
        </w:r>
        <w:r>
          <w:t>)</w:t>
        </w:r>
      </w:ins>
      <w:ins w:id="58" w:author="Eric Haas" w:date="2020-07-29T08:02:00Z">
        <w:r>
          <w:t>.</w:t>
        </w:r>
      </w:ins>
    </w:p>
    <w:p w14:paraId="279095FC" w14:textId="77777777" w:rsidR="00BB7C09" w:rsidRDefault="00BB7C09" w:rsidP="00BB7C09">
      <w:pPr>
        <w:numPr>
          <w:ilvl w:val="0"/>
          <w:numId w:val="2"/>
        </w:numPr>
        <w:spacing w:after="200"/>
        <w:rPr>
          <w:ins w:id="59" w:author="Eric Haas" w:date="2020-07-29T08:01:00Z"/>
        </w:rPr>
      </w:pPr>
      <w:ins w:id="60" w:author="Eric Haas" w:date="2020-07-29T08:01:00Z">
        <w:r>
          <w:t xml:space="preserve">Clarified </w:t>
        </w:r>
        <w:r w:rsidRPr="00B50D5D">
          <w:t>token search syntax</w:t>
        </w:r>
        <w:r>
          <w:t xml:space="preserve"> (</w:t>
        </w:r>
        <w:r w:rsidRPr="00B50D5D">
          <w:t>FHIR-27897</w:t>
        </w:r>
        <w:r>
          <w:t>).</w:t>
        </w:r>
      </w:ins>
    </w:p>
    <w:p w14:paraId="70D6B577" w14:textId="77777777" w:rsidR="00BB7C09" w:rsidRDefault="00BB7C09" w:rsidP="00BB7C09">
      <w:pPr>
        <w:numPr>
          <w:ilvl w:val="0"/>
          <w:numId w:val="2"/>
        </w:numPr>
        <w:spacing w:after="200"/>
        <w:rPr>
          <w:ins w:id="61" w:author="Eric Haas" w:date="2020-07-29T08:01:00Z"/>
        </w:rPr>
      </w:pPr>
      <w:ins w:id="62" w:author="Eric Haas" w:date="2020-07-29T08:01:00Z">
        <w:r>
          <w:t xml:space="preserve">Corrected </w:t>
        </w:r>
        <w:r w:rsidRPr="00B50D5D">
          <w:t>US Core DocumentReference Profile</w:t>
        </w:r>
        <w:r>
          <w:t xml:space="preserve"> to support multiple attachments (</w:t>
        </w:r>
        <w:r w:rsidRPr="00B50D5D">
          <w:t>FHIR-25778</w:t>
        </w:r>
        <w:r>
          <w:t>).</w:t>
        </w:r>
      </w:ins>
    </w:p>
    <w:p w14:paraId="77FC9D06" w14:textId="77777777" w:rsidR="00BB7C09" w:rsidRDefault="00BB7C09" w:rsidP="00BB7C09">
      <w:pPr>
        <w:numPr>
          <w:ilvl w:val="0"/>
          <w:numId w:val="2"/>
        </w:numPr>
        <w:spacing w:after="200"/>
        <w:rPr>
          <w:ins w:id="63" w:author="Eric Haas" w:date="2020-07-29T08:01:00Z"/>
        </w:rPr>
      </w:pPr>
      <w:ins w:id="64" w:author="Eric Haas" w:date="2020-07-29T08:01:00Z">
        <w:r>
          <w:t xml:space="preserve">Fix FHIRPath Expression in </w:t>
        </w:r>
        <w:r w:rsidRPr="00B50D5D">
          <w:t>USCoreGoalTargetDate</w:t>
        </w:r>
        <w:r>
          <w:t xml:space="preserve"> (</w:t>
        </w:r>
        <w:r w:rsidRPr="00B50D5D">
          <w:t>FHIR-27892</w:t>
        </w:r>
        <w:r>
          <w:t>).</w:t>
        </w:r>
      </w:ins>
    </w:p>
    <w:p w14:paraId="3120E6B1" w14:textId="77777777" w:rsidR="00BB7C09" w:rsidRDefault="00BB7C09" w:rsidP="00BB7C09">
      <w:pPr>
        <w:numPr>
          <w:ilvl w:val="0"/>
          <w:numId w:val="2"/>
        </w:numPr>
        <w:spacing w:after="200"/>
        <w:rPr>
          <w:ins w:id="65" w:author="Eric Haas" w:date="2020-07-29T08:01:00Z"/>
        </w:rPr>
      </w:pPr>
      <w:ins w:id="66" w:author="Eric Haas" w:date="2020-07-29T08:01:00Z">
        <w:r>
          <w:t xml:space="preserve">Fix FHIRPath Expression in </w:t>
        </w:r>
        <w:proofErr w:type="gramStart"/>
        <w:r w:rsidRPr="00B50D5D">
          <w:t>USCoreProcedureDate</w:t>
        </w:r>
        <w:r>
          <w:t>(</w:t>
        </w:r>
        <w:proofErr w:type="gramEnd"/>
        <w:r w:rsidRPr="00B50D5D">
          <w:t>FHIR-27887</w:t>
        </w:r>
        <w:r>
          <w:t>).</w:t>
        </w:r>
      </w:ins>
    </w:p>
    <w:p w14:paraId="563EE359" w14:textId="77777777" w:rsidR="00BB7C09" w:rsidRDefault="00BB7C09" w:rsidP="00BB7C09">
      <w:pPr>
        <w:numPr>
          <w:ilvl w:val="0"/>
          <w:numId w:val="2"/>
        </w:numPr>
        <w:spacing w:after="200"/>
        <w:rPr>
          <w:ins w:id="67" w:author="Eric Haas" w:date="2020-07-29T08:01:00Z"/>
        </w:rPr>
      </w:pPr>
      <w:ins w:id="68" w:author="Eric Haas" w:date="2020-07-29T08:01:00Z">
        <w:r>
          <w:t xml:space="preserve">Add omitted </w:t>
        </w:r>
        <w:r w:rsidRPr="00B50D5D">
          <w:t>“ge” comparators to SearchParameters</w:t>
        </w:r>
        <w:r>
          <w:t xml:space="preserve"> (</w:t>
        </w:r>
        <w:r w:rsidRPr="00B50D5D">
          <w:t>FHIR-27893</w:t>
        </w:r>
        <w:r>
          <w:t>).</w:t>
        </w:r>
      </w:ins>
    </w:p>
    <w:p w14:paraId="45A4BF5F" w14:textId="77777777" w:rsidR="00BB7C09" w:rsidRDefault="00BB7C09" w:rsidP="00BB7C09">
      <w:pPr>
        <w:numPr>
          <w:ilvl w:val="0"/>
          <w:numId w:val="2"/>
        </w:numPr>
        <w:spacing w:after="200"/>
        <w:rPr>
          <w:ins w:id="69" w:author="Eric Haas" w:date="2020-07-29T08:01:00Z"/>
        </w:rPr>
      </w:pPr>
      <w:ins w:id="70" w:author="Eric Haas" w:date="2020-07-29T08:01:00Z">
        <w:r w:rsidRPr="00B50D5D">
          <w:t>Remove Must Support References</w:t>
        </w:r>
        <w:r>
          <w:t xml:space="preserve"> to </w:t>
        </w:r>
        <w:proofErr w:type="gramStart"/>
        <w:r>
          <w:t>non US</w:t>
        </w:r>
        <w:proofErr w:type="gramEnd"/>
        <w:r>
          <w:t xml:space="preserve"> Core Profiles (</w:t>
        </w:r>
        <w:r w:rsidRPr="00B50D5D">
          <w:t>FHIR-27876</w:t>
        </w:r>
        <w:r>
          <w:t>)</w:t>
        </w:r>
      </w:ins>
    </w:p>
    <w:p w14:paraId="5C4E8AE2" w14:textId="77777777" w:rsidR="00BB7C09" w:rsidRDefault="00BB7C09" w:rsidP="00BB7C09">
      <w:pPr>
        <w:numPr>
          <w:ilvl w:val="0"/>
          <w:numId w:val="2"/>
        </w:numPr>
        <w:spacing w:after="200"/>
        <w:rPr>
          <w:ins w:id="71" w:author="Eric Haas" w:date="2020-07-29T08:01:00Z"/>
        </w:rPr>
      </w:pPr>
      <w:ins w:id="72" w:author="Eric Haas" w:date="2020-07-29T08:01:00Z">
        <w:r>
          <w:t xml:space="preserve">Add missing </w:t>
        </w:r>
        <w:r w:rsidRPr="00B50D5D">
          <w:t>reaction</w:t>
        </w:r>
        <w:r>
          <w:t xml:space="preserve"> to the US Core AllergyIntolerance Profile (</w:t>
        </w:r>
        <w:r w:rsidRPr="00B50D5D">
          <w:t>FHIR-27867</w:t>
        </w:r>
        <w:r>
          <w:t>).</w:t>
        </w:r>
      </w:ins>
    </w:p>
    <w:p w14:paraId="4C32E51B" w14:textId="77777777" w:rsidR="00BB7C09" w:rsidRDefault="00BB7C09" w:rsidP="00BB7C09">
      <w:pPr>
        <w:numPr>
          <w:ilvl w:val="0"/>
          <w:numId w:val="2"/>
        </w:numPr>
        <w:spacing w:after="200"/>
        <w:rPr>
          <w:ins w:id="73" w:author="Eric Haas" w:date="2020-07-29T08:01:00Z"/>
        </w:rPr>
      </w:pPr>
      <w:ins w:id="74" w:author="Eric Haas" w:date="2020-07-29T08:01:00Z">
        <w:r>
          <w:t xml:space="preserve">Clarify </w:t>
        </w:r>
        <w:r w:rsidRPr="00B50D5D">
          <w:t>reference to US Core Patient</w:t>
        </w:r>
        <w:r>
          <w:t xml:space="preserve"> in Vitals Signs Profiles (</w:t>
        </w:r>
        <w:r w:rsidRPr="00B50D5D">
          <w:t>FHIR-27857</w:t>
        </w:r>
        <w:r>
          <w:t>).</w:t>
        </w:r>
      </w:ins>
    </w:p>
    <w:p w14:paraId="578C10F4" w14:textId="77777777" w:rsidR="00BB7C09" w:rsidRDefault="00BB7C09" w:rsidP="00BB7C09">
      <w:pPr>
        <w:numPr>
          <w:ilvl w:val="0"/>
          <w:numId w:val="2"/>
        </w:numPr>
        <w:spacing w:after="200"/>
        <w:rPr>
          <w:ins w:id="75" w:author="Eric Haas" w:date="2020-07-29T08:01:00Z"/>
        </w:rPr>
      </w:pPr>
      <w:ins w:id="76" w:author="Eric Haas" w:date="2020-07-29T08:01:00Z">
        <w:r>
          <w:t xml:space="preserve">Corrected </w:t>
        </w:r>
        <w:r w:rsidRPr="00B50D5D">
          <w:t>US Core Pulse Oximetry Profile</w:t>
        </w:r>
        <w:r>
          <w:t xml:space="preserve"> </w:t>
        </w:r>
        <w:proofErr w:type="gramStart"/>
        <w:r>
          <w:t>component.valueQuantity.code</w:t>
        </w:r>
        <w:proofErr w:type="gramEnd"/>
        <w:r>
          <w:t xml:space="preserve"> and component.valueQuantity.unit min from 0 to 1 to be consistent with the valueQuantity constraints within US Core (</w:t>
        </w:r>
        <w:r w:rsidRPr="00B50D5D">
          <w:t>FHIR-27846</w:t>
        </w:r>
        <w:r>
          <w:t>)</w:t>
        </w:r>
      </w:ins>
    </w:p>
    <w:p w14:paraId="337339CE" w14:textId="77777777" w:rsidR="00BB7C09" w:rsidRDefault="00BB7C09" w:rsidP="00BB7C09">
      <w:pPr>
        <w:numPr>
          <w:ilvl w:val="0"/>
          <w:numId w:val="2"/>
        </w:numPr>
        <w:spacing w:after="200"/>
        <w:rPr>
          <w:ins w:id="77" w:author="Eric Haas" w:date="2020-07-29T08:01:00Z"/>
        </w:rPr>
      </w:pPr>
      <w:ins w:id="78" w:author="Eric Haas" w:date="2020-07-29T08:01:00Z">
        <w:r>
          <w:t xml:space="preserve">Correct UCUM Unit in </w:t>
        </w:r>
        <w:r w:rsidRPr="00B50D5D">
          <w:t>US Core Pulse Oximetry Profile Text Summary</w:t>
        </w:r>
        <w:r>
          <w:t xml:space="preserve"> (</w:t>
        </w:r>
        <w:r w:rsidRPr="00B50D5D">
          <w:t>FHIR-27845</w:t>
        </w:r>
        <w:r>
          <w:t>)</w:t>
        </w:r>
      </w:ins>
    </w:p>
    <w:p w14:paraId="667D7384" w14:textId="77777777" w:rsidR="00BB7C09" w:rsidRDefault="00BB7C09" w:rsidP="00BB7C09">
      <w:pPr>
        <w:numPr>
          <w:ilvl w:val="0"/>
          <w:numId w:val="2"/>
        </w:numPr>
        <w:spacing w:after="200"/>
        <w:rPr>
          <w:ins w:id="79" w:author="Eric Haas" w:date="2020-07-29T08:01:00Z"/>
        </w:rPr>
      </w:pPr>
      <w:ins w:id="80" w:author="Eric Haas" w:date="2020-07-29T08:01:00Z">
        <w:r>
          <w:t xml:space="preserve">Update </w:t>
        </w:r>
        <w:r w:rsidRPr="00B50D5D">
          <w:t>Procedure Codes Value Set</w:t>
        </w:r>
        <w:r>
          <w:t xml:space="preserve"> to include ICD-10 PCS codes (</w:t>
        </w:r>
        <w:r w:rsidRPr="00B50D5D">
          <w:t>FHIR-27836</w:t>
        </w:r>
        <w:r>
          <w:t>)</w:t>
        </w:r>
      </w:ins>
    </w:p>
    <w:p w14:paraId="75C58D6E" w14:textId="77777777" w:rsidR="00BB7C09" w:rsidRDefault="00BB7C09" w:rsidP="00BB7C09">
      <w:pPr>
        <w:numPr>
          <w:ilvl w:val="0"/>
          <w:numId w:val="2"/>
        </w:numPr>
        <w:spacing w:after="200"/>
        <w:rPr>
          <w:ins w:id="81" w:author="Eric Haas" w:date="2020-07-29T08:01:00Z"/>
        </w:rPr>
      </w:pPr>
      <w:ins w:id="82" w:author="Eric Haas" w:date="2020-07-29T08:01:00Z">
        <w:r>
          <w:t xml:space="preserve">Update </w:t>
        </w:r>
        <w:r w:rsidRPr="00B50D5D">
          <w:t>Procedure Codes Value Set</w:t>
        </w:r>
        <w:r>
          <w:t xml:space="preserve"> to include CDT codes (</w:t>
        </w:r>
        <w:r w:rsidRPr="00B50D5D">
          <w:t>FHIR-27737</w:t>
        </w:r>
        <w:r>
          <w:t>)</w:t>
        </w:r>
      </w:ins>
    </w:p>
    <w:p w14:paraId="36CFA62E" w14:textId="77777777" w:rsidR="00BB7C09" w:rsidRDefault="00BB7C09" w:rsidP="00BB7C09">
      <w:pPr>
        <w:numPr>
          <w:ilvl w:val="0"/>
          <w:numId w:val="2"/>
        </w:numPr>
        <w:spacing w:after="200"/>
        <w:rPr>
          <w:ins w:id="83" w:author="Eric Haas" w:date="2020-07-29T08:01:00Z"/>
        </w:rPr>
      </w:pPr>
      <w:ins w:id="84" w:author="Eric Haas" w:date="2020-07-29T08:01:00Z">
        <w:r>
          <w:t xml:space="preserve">Clarify that pediatric vital sign percentile Observations should </w:t>
        </w:r>
        <w:r w:rsidRPr="00B50D5D">
          <w:t>reference growth chart</w:t>
        </w:r>
        <w:r>
          <w:t xml:space="preserve"> (</w:t>
        </w:r>
        <w:r w:rsidRPr="00B50D5D">
          <w:t>FHIR-27549</w:t>
        </w:r>
        <w:r>
          <w:t>),</w:t>
        </w:r>
      </w:ins>
    </w:p>
    <w:p w14:paraId="5726F7DE" w14:textId="77777777" w:rsidR="00BB7C09" w:rsidRDefault="00BB7C09" w:rsidP="00BB7C09">
      <w:pPr>
        <w:numPr>
          <w:ilvl w:val="0"/>
          <w:numId w:val="2"/>
        </w:numPr>
        <w:spacing w:after="200"/>
        <w:rPr>
          <w:ins w:id="85" w:author="Eric Haas" w:date="2020-07-29T08:01:00Z"/>
        </w:rPr>
      </w:pPr>
      <w:ins w:id="86" w:author="Eric Haas" w:date="2020-07-29T08:01:00Z">
        <w:r>
          <w:t xml:space="preserve">Added Missing </w:t>
        </w:r>
        <w:r w:rsidRPr="00B50D5D">
          <w:t>US core Head Occipital-frontal Circumference Percentile Profile</w:t>
        </w:r>
        <w:r>
          <w:t xml:space="preserve"> (</w:t>
        </w:r>
        <w:r w:rsidRPr="00B50D5D">
          <w:t>FHIR-27542</w:t>
        </w:r>
        <w:r>
          <w:t>).</w:t>
        </w:r>
      </w:ins>
    </w:p>
    <w:p w14:paraId="0CFFF298" w14:textId="77777777" w:rsidR="00BB7C09" w:rsidRDefault="00BB7C09" w:rsidP="00BB7C09">
      <w:pPr>
        <w:numPr>
          <w:ilvl w:val="0"/>
          <w:numId w:val="2"/>
        </w:numPr>
        <w:spacing w:after="200"/>
        <w:rPr>
          <w:ins w:id="87" w:author="Eric Haas" w:date="2020-07-29T08:01:00Z"/>
        </w:rPr>
      </w:pPr>
      <w:ins w:id="88" w:author="Eric Haas" w:date="2020-07-29T08:01:00Z">
        <w:r>
          <w:t xml:space="preserve">Correct requirements for supporting </w:t>
        </w:r>
        <w:r w:rsidRPr="00B50D5D">
          <w:t>CLIA identifiers</w:t>
        </w:r>
        <w:r>
          <w:t xml:space="preserve"> (</w:t>
        </w:r>
        <w:r w:rsidRPr="00B50D5D">
          <w:t>FHIR-27158</w:t>
        </w:r>
        <w:r>
          <w:t>)</w:t>
        </w:r>
      </w:ins>
    </w:p>
    <w:p w14:paraId="520A56C2" w14:textId="77777777" w:rsidR="00BB7C09" w:rsidRDefault="00BB7C09" w:rsidP="00BB7C09">
      <w:pPr>
        <w:numPr>
          <w:ilvl w:val="0"/>
          <w:numId w:val="2"/>
        </w:numPr>
        <w:spacing w:after="200"/>
        <w:rPr>
          <w:ins w:id="89" w:author="Eric Haas" w:date="2020-07-29T08:01:00Z"/>
        </w:rPr>
      </w:pPr>
      <w:ins w:id="90" w:author="Eric Haas" w:date="2020-07-29T08:01:00Z">
        <w:r>
          <w:t xml:space="preserve">Change Description of </w:t>
        </w:r>
        <w:r w:rsidRPr="00B50D5D">
          <w:t>ICD-10-PCS Value Set</w:t>
        </w:r>
        <w:r>
          <w:t xml:space="preserve"> (</w:t>
        </w:r>
        <w:r w:rsidRPr="00B50D5D">
          <w:t>FHIR-27116</w:t>
        </w:r>
        <w:r>
          <w:t>)</w:t>
        </w:r>
      </w:ins>
    </w:p>
    <w:p w14:paraId="71AF2A63" w14:textId="77777777" w:rsidR="00BB7C09" w:rsidRDefault="00BB7C09" w:rsidP="00BB7C09">
      <w:pPr>
        <w:numPr>
          <w:ilvl w:val="0"/>
          <w:numId w:val="2"/>
        </w:numPr>
        <w:spacing w:after="200"/>
        <w:rPr>
          <w:ins w:id="91" w:author="Eric Haas" w:date="2020-07-29T08:01:00Z"/>
        </w:rPr>
      </w:pPr>
      <w:ins w:id="92" w:author="Eric Haas" w:date="2020-07-29T08:01:00Z">
        <w:r>
          <w:t xml:space="preserve">Correct </w:t>
        </w:r>
        <w:r w:rsidRPr="00B50D5D">
          <w:t>AllergyIntolerance guidance</w:t>
        </w:r>
        <w:r>
          <w:t xml:space="preserve"> for verificationStatus (</w:t>
        </w:r>
        <w:r w:rsidRPr="00B50D5D">
          <w:t>FHIR-27096</w:t>
        </w:r>
        <w:r>
          <w:t>)</w:t>
        </w:r>
      </w:ins>
    </w:p>
    <w:p w14:paraId="67FA16F7" w14:textId="77777777" w:rsidR="00BB7C09" w:rsidRDefault="00BB7C09" w:rsidP="00BB7C09">
      <w:pPr>
        <w:numPr>
          <w:ilvl w:val="0"/>
          <w:numId w:val="2"/>
        </w:numPr>
        <w:spacing w:after="200"/>
        <w:rPr>
          <w:ins w:id="93" w:author="Eric Haas" w:date="2020-07-29T08:01:00Z"/>
        </w:rPr>
      </w:pPr>
      <w:ins w:id="94" w:author="Eric Haas" w:date="2020-07-29T08:01:00Z">
        <w:r>
          <w:t xml:space="preserve">Fix example </w:t>
        </w:r>
        <w:r w:rsidRPr="00B50D5D">
          <w:t>US Core heart-rate example</w:t>
        </w:r>
        <w:r>
          <w:t xml:space="preserve"> (</w:t>
        </w:r>
        <w:r w:rsidRPr="00B50D5D">
          <w:t>FHIR-27086</w:t>
        </w:r>
        <w:r>
          <w:t>)</w:t>
        </w:r>
      </w:ins>
    </w:p>
    <w:p w14:paraId="004FFD71" w14:textId="77777777" w:rsidR="00BB7C09" w:rsidRDefault="00BB7C09" w:rsidP="00BB7C09">
      <w:pPr>
        <w:numPr>
          <w:ilvl w:val="0"/>
          <w:numId w:val="2"/>
        </w:numPr>
        <w:spacing w:after="200"/>
        <w:rPr>
          <w:ins w:id="95" w:author="Eric Haas" w:date="2020-07-29T08:01:00Z"/>
        </w:rPr>
      </w:pPr>
      <w:ins w:id="96" w:author="Eric Haas" w:date="2020-07-29T08:01:00Z">
        <w:r>
          <w:t xml:space="preserve">Update </w:t>
        </w:r>
        <w:r w:rsidRPr="00B50D5D">
          <w:t>smoking status codes</w:t>
        </w:r>
        <w:r>
          <w:t xml:space="preserve"> to align with USCDI (</w:t>
        </w:r>
        <w:r w:rsidRPr="00B50D5D">
          <w:t>FHIR-27082</w:t>
        </w:r>
        <w:r>
          <w:t>).</w:t>
        </w:r>
      </w:ins>
    </w:p>
    <w:p w14:paraId="17BA8742" w14:textId="77777777" w:rsidR="00BB7C09" w:rsidRDefault="00BB7C09" w:rsidP="00BB7C09">
      <w:pPr>
        <w:numPr>
          <w:ilvl w:val="0"/>
          <w:numId w:val="2"/>
        </w:numPr>
        <w:spacing w:after="200"/>
        <w:rPr>
          <w:ins w:id="97" w:author="Eric Haas" w:date="2020-07-29T08:01:00Z"/>
        </w:rPr>
      </w:pPr>
      <w:ins w:id="98" w:author="Eric Haas" w:date="2020-07-29T08:01:00Z">
        <w:r>
          <w:t xml:space="preserve">Fix invariant </w:t>
        </w:r>
        <w:r w:rsidRPr="00B50D5D">
          <w:t>provenance-1</w:t>
        </w:r>
        <w:r>
          <w:t xml:space="preserve"> (</w:t>
        </w:r>
        <w:r w:rsidRPr="00B50D5D">
          <w:t>FHIR-27065</w:t>
        </w:r>
        <w:r>
          <w:t>)</w:t>
        </w:r>
      </w:ins>
    </w:p>
    <w:p w14:paraId="69E3B316" w14:textId="77777777" w:rsidR="00BB7C09" w:rsidRDefault="00BB7C09" w:rsidP="00BB7C09">
      <w:pPr>
        <w:numPr>
          <w:ilvl w:val="0"/>
          <w:numId w:val="2"/>
        </w:numPr>
        <w:spacing w:after="200"/>
        <w:rPr>
          <w:ins w:id="99" w:author="Eric Haas" w:date="2020-07-29T08:01:00Z"/>
        </w:rPr>
      </w:pPr>
      <w:ins w:id="100" w:author="Eric Haas" w:date="2020-07-29T08:01:00Z">
        <w:r>
          <w:t xml:space="preserve">Fix invalid </w:t>
        </w:r>
        <w:r w:rsidRPr="00B50D5D">
          <w:t>json snippet</w:t>
        </w:r>
        <w:r>
          <w:t xml:space="preserve"> (</w:t>
        </w:r>
        <w:r w:rsidRPr="00B50D5D">
          <w:t>FHIR-27001</w:t>
        </w:r>
        <w:r>
          <w:t>)</w:t>
        </w:r>
      </w:ins>
    </w:p>
    <w:p w14:paraId="5F5A3F78" w14:textId="77777777" w:rsidR="00BB7C09" w:rsidRDefault="00BB7C09" w:rsidP="00BB7C09">
      <w:pPr>
        <w:numPr>
          <w:ilvl w:val="0"/>
          <w:numId w:val="2"/>
        </w:numPr>
        <w:spacing w:after="200"/>
        <w:rPr>
          <w:ins w:id="101" w:author="Eric Haas" w:date="2020-07-29T08:01:00Z"/>
        </w:rPr>
      </w:pPr>
      <w:ins w:id="102" w:author="Eric Haas" w:date="2020-07-29T08:01:00Z">
        <w:r>
          <w:lastRenderedPageBreak/>
          <w:t xml:space="preserve">Remove Provenance requirement from Medication, Location, Practitioner, PractitionerRole, and Organization and correct copy and paste error to Medication and Provenance searchType support in </w:t>
        </w:r>
        <w:r w:rsidRPr="00B50D5D">
          <w:t>CapabilityStatement</w:t>
        </w:r>
        <w:r>
          <w:t xml:space="preserve"> (</w:t>
        </w:r>
        <w:r w:rsidRPr="00B50D5D">
          <w:t>FHIR-26840</w:t>
        </w:r>
        <w:r>
          <w:t xml:space="preserve">, </w:t>
        </w:r>
        <w:r w:rsidRPr="00B50D5D">
          <w:t>FHIR-28161</w:t>
        </w:r>
        <w:r>
          <w:t>).</w:t>
        </w:r>
      </w:ins>
    </w:p>
    <w:p w14:paraId="2441C0E7" w14:textId="77777777" w:rsidR="00BB7C09" w:rsidRDefault="00BB7C09" w:rsidP="00BB7C09">
      <w:pPr>
        <w:numPr>
          <w:ilvl w:val="0"/>
          <w:numId w:val="2"/>
        </w:numPr>
        <w:spacing w:after="200"/>
        <w:rPr>
          <w:ins w:id="103" w:author="Eric Haas" w:date="2020-07-29T08:01:00Z"/>
        </w:rPr>
      </w:pPr>
      <w:ins w:id="104" w:author="Eric Haas" w:date="2020-07-29T08:01:00Z">
        <w:r>
          <w:t xml:space="preserve">Correction on </w:t>
        </w:r>
        <w:r w:rsidRPr="00B50D5D">
          <w:t>USCDI Table</w:t>
        </w:r>
        <w:r>
          <w:t xml:space="preserve"> change ‘MedicationStatement’ to ‘MedicationRequest’ and remove references to MedicationStatement in the Medication Profile and CapabilityStatements (</w:t>
        </w:r>
        <w:r w:rsidRPr="00B50D5D">
          <w:t>FHIR-26840</w:t>
        </w:r>
        <w:r>
          <w:t>).</w:t>
        </w:r>
      </w:ins>
    </w:p>
    <w:p w14:paraId="09921D63" w14:textId="77777777" w:rsidR="00BB7C09" w:rsidRDefault="00BB7C09" w:rsidP="00BB7C09">
      <w:pPr>
        <w:numPr>
          <w:ilvl w:val="0"/>
          <w:numId w:val="2"/>
        </w:numPr>
        <w:spacing w:after="200"/>
        <w:rPr>
          <w:ins w:id="105" w:author="Eric Haas" w:date="2020-07-29T08:01:00Z"/>
        </w:rPr>
      </w:pPr>
      <w:ins w:id="106" w:author="Eric Haas" w:date="2020-07-29T08:01:00Z">
        <w:r>
          <w:t xml:space="preserve">Clarify that US Core Location/PractitionerRole are </w:t>
        </w:r>
        <w:r w:rsidRPr="00B50D5D">
          <w:t>not being referenced</w:t>
        </w:r>
        <w:r>
          <w:t xml:space="preserve"> by other resources (</w:t>
        </w:r>
        <w:r w:rsidRPr="00B50D5D">
          <w:t>FHIR-26840</w:t>
        </w:r>
        <w:r>
          <w:t>).</w:t>
        </w:r>
      </w:ins>
    </w:p>
    <w:p w14:paraId="457E0CAC" w14:textId="77777777" w:rsidR="00BB7C09" w:rsidRDefault="00BB7C09" w:rsidP="00BB7C09">
      <w:pPr>
        <w:numPr>
          <w:ilvl w:val="0"/>
          <w:numId w:val="2"/>
        </w:numPr>
        <w:spacing w:after="200"/>
        <w:rPr>
          <w:ins w:id="107" w:author="Eric Haas" w:date="2020-07-29T08:01:00Z"/>
        </w:rPr>
      </w:pPr>
      <w:ins w:id="108" w:author="Eric Haas" w:date="2020-07-29T08:01:00Z">
        <w:r>
          <w:t xml:space="preserve">Correct editing error restoring Write and Operation capability guidance into </w:t>
        </w:r>
        <w:r w:rsidRPr="00B50D5D">
          <w:t>DocumentReference QuickStart</w:t>
        </w:r>
        <w:r>
          <w:t xml:space="preserve"> (</w:t>
        </w:r>
        <w:r w:rsidRPr="00B50D5D">
          <w:t>FHIR-26840</w:t>
        </w:r>
        <w:r>
          <w:t>).</w:t>
        </w:r>
      </w:ins>
    </w:p>
    <w:p w14:paraId="0FB8F4AF" w14:textId="77777777" w:rsidR="00BB7C09" w:rsidRDefault="00BB7C09" w:rsidP="00BB7C09">
      <w:pPr>
        <w:numPr>
          <w:ilvl w:val="0"/>
          <w:numId w:val="2"/>
        </w:numPr>
        <w:spacing w:after="200"/>
        <w:rPr>
          <w:ins w:id="109" w:author="Eric Haas" w:date="2020-07-29T08:01:00Z"/>
        </w:rPr>
      </w:pPr>
      <w:ins w:id="110" w:author="Eric Haas" w:date="2020-07-29T08:01:00Z">
        <w:r>
          <w:t xml:space="preserve">Clarify </w:t>
        </w:r>
        <w:r w:rsidRPr="00B50D5D">
          <w:t>guidance</w:t>
        </w:r>
        <w:r>
          <w:t xml:space="preserve"> that servers SHALL support search with status if status required (</w:t>
        </w:r>
        <w:r w:rsidRPr="00B50D5D">
          <w:t>FHIR-26840</w:t>
        </w:r>
        <w:r>
          <w:t>).</w:t>
        </w:r>
      </w:ins>
    </w:p>
    <w:p w14:paraId="458F9B04" w14:textId="77777777" w:rsidR="00BB7C09" w:rsidRDefault="00BB7C09" w:rsidP="00BB7C09">
      <w:pPr>
        <w:numPr>
          <w:ilvl w:val="0"/>
          <w:numId w:val="2"/>
        </w:numPr>
        <w:spacing w:after="200"/>
        <w:rPr>
          <w:ins w:id="111" w:author="Eric Haas" w:date="2020-07-29T08:01:00Z"/>
        </w:rPr>
      </w:pPr>
      <w:ins w:id="112" w:author="Eric Haas" w:date="2020-07-29T08:01:00Z">
        <w:r>
          <w:t>Correct canonical url for ImplementationGuide (</w:t>
        </w:r>
        <w:r w:rsidRPr="00B50D5D">
          <w:t>FHIR-26686</w:t>
        </w:r>
        <w:r>
          <w:t>).</w:t>
        </w:r>
      </w:ins>
    </w:p>
    <w:p w14:paraId="313AC032" w14:textId="77777777" w:rsidR="00BB7C09" w:rsidRDefault="00BB7C09" w:rsidP="00BB7C09">
      <w:pPr>
        <w:numPr>
          <w:ilvl w:val="0"/>
          <w:numId w:val="2"/>
        </w:numPr>
        <w:spacing w:after="200"/>
        <w:rPr>
          <w:ins w:id="113" w:author="Eric Haas" w:date="2020-07-29T08:01:00Z"/>
        </w:rPr>
      </w:pPr>
      <w:ins w:id="114" w:author="Eric Haas" w:date="2020-07-29T08:01:00Z">
        <w:r>
          <w:t xml:space="preserve">Correct system URI for </w:t>
        </w:r>
        <w:r w:rsidRPr="00B50D5D">
          <w:t>ICD-10 procedure codes</w:t>
        </w:r>
        <w:r>
          <w:t xml:space="preserve"> (</w:t>
        </w:r>
        <w:r w:rsidRPr="00B50D5D">
          <w:t>FHIR-26679</w:t>
        </w:r>
        <w:r>
          <w:t>).</w:t>
        </w:r>
      </w:ins>
    </w:p>
    <w:p w14:paraId="35EC0C8A" w14:textId="77777777" w:rsidR="00BB7C09" w:rsidRDefault="00BB7C09" w:rsidP="00BB7C09">
      <w:pPr>
        <w:numPr>
          <w:ilvl w:val="0"/>
          <w:numId w:val="2"/>
        </w:numPr>
        <w:spacing w:after="200"/>
        <w:rPr>
          <w:ins w:id="115" w:author="Eric Haas" w:date="2020-07-29T08:01:00Z"/>
        </w:rPr>
      </w:pPr>
      <w:ins w:id="116" w:author="Eric Haas" w:date="2020-07-29T08:01:00Z">
        <w:r>
          <w:t xml:space="preserve">Fix invariant </w:t>
        </w:r>
        <w:r w:rsidRPr="00B50D5D">
          <w:t>us-core-1</w:t>
        </w:r>
        <w:r>
          <w:t xml:space="preserve"> (</w:t>
        </w:r>
        <w:r w:rsidRPr="00B50D5D">
          <w:t>FHIR-26605</w:t>
        </w:r>
        <w:r>
          <w:t>).</w:t>
        </w:r>
      </w:ins>
    </w:p>
    <w:p w14:paraId="3BA9E3D3" w14:textId="77777777" w:rsidR="00BB7C09" w:rsidRDefault="00BB7C09" w:rsidP="00BB7C09">
      <w:pPr>
        <w:numPr>
          <w:ilvl w:val="0"/>
          <w:numId w:val="2"/>
        </w:numPr>
        <w:spacing w:after="200"/>
        <w:rPr>
          <w:ins w:id="117" w:author="Eric Haas" w:date="2020-07-29T08:01:00Z"/>
        </w:rPr>
      </w:pPr>
      <w:ins w:id="118" w:author="Eric Haas" w:date="2020-07-29T08:01:00Z">
        <w:r>
          <w:t xml:space="preserve">Change valueCode min from 0 to 1 for </w:t>
        </w:r>
        <w:r w:rsidRPr="00B50D5D">
          <w:t>US Core Birth Sex Extension</w:t>
        </w:r>
        <w:r>
          <w:t xml:space="preserve"> and valueBoolean min from 0 to 1 for</w:t>
        </w:r>
        <w:r w:rsidRPr="00B50D5D">
          <w:t>US Core Direct email Extension</w:t>
        </w:r>
        <w:r>
          <w:t xml:space="preserve"> (</w:t>
        </w:r>
        <w:r w:rsidRPr="00B50D5D">
          <w:t>FHIR-26459</w:t>
        </w:r>
        <w:r>
          <w:t>).</w:t>
        </w:r>
      </w:ins>
    </w:p>
    <w:p w14:paraId="7F95D962" w14:textId="77777777" w:rsidR="00BB7C09" w:rsidRDefault="00BB7C09" w:rsidP="00BB7C09">
      <w:pPr>
        <w:numPr>
          <w:ilvl w:val="0"/>
          <w:numId w:val="2"/>
        </w:numPr>
        <w:spacing w:after="200"/>
        <w:rPr>
          <w:ins w:id="119" w:author="Eric Haas" w:date="2020-07-29T08:01:00Z"/>
        </w:rPr>
      </w:pPr>
      <w:ins w:id="120" w:author="Eric Haas" w:date="2020-07-29T08:01:00Z">
        <w:r>
          <w:t xml:space="preserve">Change valueQuantity min from 1 to 0 for </w:t>
        </w:r>
        <w:r w:rsidRPr="00B50D5D">
          <w:t>US Core Pediatric BMI for Age Observation Profile</w:t>
        </w:r>
        <w:r>
          <w:t xml:space="preserve"> and </w:t>
        </w:r>
        <w:r w:rsidRPr="00B50D5D">
          <w:t>US Core Pediatric Weight for Height Observation Profile</w:t>
        </w:r>
        <w:r>
          <w:t xml:space="preserve"> (</w:t>
        </w:r>
        <w:r w:rsidRPr="00B50D5D">
          <w:t>FHIR-26363</w:t>
        </w:r>
        <w:r>
          <w:t>).</w:t>
        </w:r>
      </w:ins>
    </w:p>
    <w:p w14:paraId="32C18C99" w14:textId="77777777" w:rsidR="00BB7C09" w:rsidRDefault="00BB7C09" w:rsidP="00BB7C09">
      <w:pPr>
        <w:numPr>
          <w:ilvl w:val="0"/>
          <w:numId w:val="2"/>
        </w:numPr>
        <w:spacing w:after="200"/>
        <w:rPr>
          <w:ins w:id="121" w:author="Eric Haas" w:date="2020-07-29T08:01:00Z"/>
        </w:rPr>
      </w:pPr>
      <w:ins w:id="122" w:author="Eric Haas" w:date="2020-07-29T08:01:00Z">
        <w:r>
          <w:t xml:space="preserve">Add page contents to </w:t>
        </w:r>
        <w:r w:rsidRPr="00B50D5D">
          <w:t>Clinical Notes</w:t>
        </w:r>
        <w:r>
          <w:t xml:space="preserve"> and </w:t>
        </w:r>
        <w:r w:rsidRPr="00B50D5D">
          <w:t>Basic Provenance</w:t>
        </w:r>
        <w:r>
          <w:t xml:space="preserve"> pages (</w:t>
        </w:r>
        <w:r w:rsidRPr="00B50D5D">
          <w:t>FHIR-25785</w:t>
        </w:r>
        <w:r>
          <w:t>).</w:t>
        </w:r>
      </w:ins>
    </w:p>
    <w:p w14:paraId="463B9722" w14:textId="77777777" w:rsidR="00BB7C09" w:rsidRDefault="00BB7C09" w:rsidP="00BB7C09">
      <w:pPr>
        <w:numPr>
          <w:ilvl w:val="0"/>
          <w:numId w:val="2"/>
        </w:numPr>
        <w:spacing w:after="200"/>
        <w:rPr>
          <w:ins w:id="123" w:author="Eric Haas" w:date="2020-07-29T08:01:00Z"/>
        </w:rPr>
      </w:pPr>
      <w:ins w:id="124" w:author="Eric Haas" w:date="2020-07-29T08:01:00Z">
        <w:r>
          <w:t>Fix duplicate URL causing validation failure. (</w:t>
        </w:r>
        <w:r w:rsidRPr="00B50D5D">
          <w:t>FHIR-25536</w:t>
        </w:r>
        <w:r>
          <w:t>).</w:t>
        </w:r>
      </w:ins>
    </w:p>
    <w:p w14:paraId="7721CD1D" w14:textId="77777777" w:rsidR="00BB7C09" w:rsidRDefault="00BB7C09" w:rsidP="00BB7C09">
      <w:pPr>
        <w:numPr>
          <w:ilvl w:val="0"/>
          <w:numId w:val="2"/>
        </w:numPr>
        <w:spacing w:after="200"/>
        <w:rPr>
          <w:ins w:id="125" w:author="Eric Haas" w:date="2020-07-29T08:01:00Z"/>
        </w:rPr>
      </w:pPr>
      <w:ins w:id="126" w:author="Eric Haas" w:date="2020-07-29T08:01:00Z">
        <w:r>
          <w:t xml:space="preserve">Fix Invariant </w:t>
        </w:r>
        <w:r w:rsidRPr="00B50D5D">
          <w:t>us-core-8</w:t>
        </w:r>
        <w:r>
          <w:t xml:space="preserve"> (</w:t>
        </w:r>
        <w:r w:rsidRPr="00B50D5D">
          <w:t>FHIR-25459</w:t>
        </w:r>
        <w:r>
          <w:t>).</w:t>
        </w:r>
      </w:ins>
    </w:p>
    <w:p w14:paraId="66C6C29A" w14:textId="77777777" w:rsidR="00BB7C09" w:rsidRDefault="00BB7C09" w:rsidP="00BB7C09">
      <w:pPr>
        <w:numPr>
          <w:ilvl w:val="0"/>
          <w:numId w:val="2"/>
        </w:numPr>
        <w:spacing w:after="200"/>
        <w:rPr>
          <w:ins w:id="127" w:author="Eric Haas" w:date="2020-07-29T08:01:00Z"/>
        </w:rPr>
      </w:pPr>
      <w:ins w:id="128" w:author="Eric Haas" w:date="2020-07-29T08:01:00Z">
        <w:r>
          <w:t xml:space="preserve">Corrected the wording “should support” to “shall support” in </w:t>
        </w:r>
        <w:r w:rsidRPr="00B50D5D">
          <w:t>Clinical Notes Guidance</w:t>
        </w:r>
        <w:r>
          <w:t xml:space="preserve"> (</w:t>
        </w:r>
        <w:r w:rsidRPr="00B50D5D">
          <w:t>FHIR-25455</w:t>
        </w:r>
        <w:r>
          <w:t>).</w:t>
        </w:r>
      </w:ins>
    </w:p>
    <w:p w14:paraId="72246B87" w14:textId="77777777" w:rsidR="00BB7C09" w:rsidRDefault="00BB7C09" w:rsidP="00BB7C09">
      <w:pPr>
        <w:numPr>
          <w:ilvl w:val="0"/>
          <w:numId w:val="2"/>
        </w:numPr>
        <w:spacing w:after="200"/>
        <w:rPr>
          <w:ins w:id="129" w:author="Eric Haas" w:date="2020-07-29T08:01:00Z"/>
        </w:rPr>
      </w:pPr>
      <w:ins w:id="130" w:author="Eric Haas" w:date="2020-07-29T08:01:00Z">
        <w:r>
          <w:t xml:space="preserve">Fix Invariant </w:t>
        </w:r>
        <w:r w:rsidRPr="00B50D5D">
          <w:t>us-core-8</w:t>
        </w:r>
        <w:r>
          <w:t xml:space="preserve"> to allow for Data Absent Reason Extension on Patient </w:t>
        </w:r>
        <w:proofErr w:type="gramStart"/>
        <w:r>
          <w:t>name.(</w:t>
        </w:r>
        <w:proofErr w:type="gramEnd"/>
        <w:r w:rsidRPr="00B50D5D">
          <w:t>FHIR-25249</w:t>
        </w:r>
        <w:r>
          <w:t>).</w:t>
        </w:r>
      </w:ins>
    </w:p>
    <w:p w14:paraId="7A3E1539" w14:textId="77777777" w:rsidR="00BB7C09" w:rsidRDefault="00BB7C09" w:rsidP="00BB7C09">
      <w:pPr>
        <w:numPr>
          <w:ilvl w:val="0"/>
          <w:numId w:val="2"/>
        </w:numPr>
        <w:spacing w:after="200"/>
        <w:rPr>
          <w:ins w:id="131" w:author="Eric Haas" w:date="2020-07-29T08:01:00Z"/>
        </w:rPr>
      </w:pPr>
      <w:ins w:id="132" w:author="Eric Haas" w:date="2020-07-29T08:01:00Z">
        <w:r>
          <w:t>Fix Link to LOINC LP29708-2 (</w:t>
        </w:r>
        <w:r w:rsidRPr="00B50D5D">
          <w:t>FHIR-25213</w:t>
        </w:r>
        <w:r>
          <w:t>).</w:t>
        </w:r>
      </w:ins>
    </w:p>
    <w:p w14:paraId="2162014A" w14:textId="36619057" w:rsidR="00BB7C09" w:rsidRDefault="00BB7C09" w:rsidP="00BB7C09">
      <w:pPr>
        <w:numPr>
          <w:ilvl w:val="0"/>
          <w:numId w:val="2"/>
        </w:numPr>
        <w:spacing w:after="200"/>
        <w:pPrChange w:id="133" w:author="Eric Haas" w:date="2020-07-29T08:01:00Z">
          <w:pPr>
            <w:numPr>
              <w:numId w:val="2"/>
            </w:numPr>
            <w:tabs>
              <w:tab w:val="num" w:pos="0"/>
            </w:tabs>
            <w:spacing w:after="200"/>
            <w:ind w:left="480" w:hanging="480"/>
          </w:pPr>
        </w:pPrChange>
      </w:pPr>
      <w:ins w:id="134" w:author="Eric Haas" w:date="2020-07-29T08:01:00Z">
        <w:r>
          <w:t xml:space="preserve">Corrected </w:t>
        </w:r>
        <w:r w:rsidRPr="00B50D5D">
          <w:t>guidance</w:t>
        </w:r>
        <w:r>
          <w:t xml:space="preserve"> for conveying “Patient-Reported medications” (</w:t>
        </w:r>
        <w:r w:rsidRPr="00B50D5D">
          <w:t>FHIR-25035</w:t>
        </w:r>
        <w:r>
          <w:t>)</w:t>
        </w:r>
        <w:r>
          <w:t>.</w:t>
        </w:r>
      </w:ins>
    </w:p>
    <w:sectPr w:rsidR="00BB7C09" w:rsidSect="00D561C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A454B4C"/>
    <w:multiLevelType w:val="multilevel"/>
    <w:tmpl w:val="3EA6EBF2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56D32F5B"/>
    <w:multiLevelType w:val="hybridMultilevel"/>
    <w:tmpl w:val="789C9B46"/>
    <w:lvl w:ilvl="0" w:tplc="24E0E88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Eric Haas">
    <w15:presenceInfo w15:providerId="Windows Live" w15:userId="deea5e002be8d27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proofState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AFC"/>
    <w:rsid w:val="000840E5"/>
    <w:rsid w:val="000A6C0A"/>
    <w:rsid w:val="000C343A"/>
    <w:rsid w:val="000F3EE2"/>
    <w:rsid w:val="001941C1"/>
    <w:rsid w:val="002E6E4E"/>
    <w:rsid w:val="00352FDD"/>
    <w:rsid w:val="00361598"/>
    <w:rsid w:val="00381DC5"/>
    <w:rsid w:val="00392C49"/>
    <w:rsid w:val="0048658E"/>
    <w:rsid w:val="004D3DEB"/>
    <w:rsid w:val="005B0396"/>
    <w:rsid w:val="005E2CF5"/>
    <w:rsid w:val="005F6446"/>
    <w:rsid w:val="00704AFC"/>
    <w:rsid w:val="00707F36"/>
    <w:rsid w:val="007506E9"/>
    <w:rsid w:val="00790191"/>
    <w:rsid w:val="007F0E9D"/>
    <w:rsid w:val="007F3652"/>
    <w:rsid w:val="00834F73"/>
    <w:rsid w:val="008458E6"/>
    <w:rsid w:val="008D62C0"/>
    <w:rsid w:val="008E3EA5"/>
    <w:rsid w:val="00920CDE"/>
    <w:rsid w:val="009337B5"/>
    <w:rsid w:val="009360E8"/>
    <w:rsid w:val="0094016D"/>
    <w:rsid w:val="00993E00"/>
    <w:rsid w:val="00A27ACF"/>
    <w:rsid w:val="00A95BFA"/>
    <w:rsid w:val="00B3140E"/>
    <w:rsid w:val="00B435C4"/>
    <w:rsid w:val="00BB7C09"/>
    <w:rsid w:val="00C6594C"/>
    <w:rsid w:val="00D312D8"/>
    <w:rsid w:val="00D3732E"/>
    <w:rsid w:val="00D5024B"/>
    <w:rsid w:val="00D561CF"/>
    <w:rsid w:val="00D6333D"/>
    <w:rsid w:val="00E414B2"/>
    <w:rsid w:val="00E63A63"/>
    <w:rsid w:val="00E82225"/>
    <w:rsid w:val="00EF512E"/>
    <w:rsid w:val="00F15EDA"/>
    <w:rsid w:val="00F51520"/>
    <w:rsid w:val="00F85F34"/>
    <w:rsid w:val="00FB1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CFAF7E"/>
  <w15:docId w15:val="{5576A6B3-419F-4822-A6E8-51AE29B08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04AF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4AF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4AFC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515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5152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51520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95BF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07F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773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microsoft.com/office/2011/relationships/people" Target="people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hl7.org/fhir/us/core/STU3.1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F455D9BF7698544BE09556311A3668F" ma:contentTypeVersion="13" ma:contentTypeDescription="Create a new document." ma:contentTypeScope="" ma:versionID="af10bd3a11b7485317bb02a8c6068acf">
  <xsd:schema xmlns:xsd="http://www.w3.org/2001/XMLSchema" xmlns:xs="http://www.w3.org/2001/XMLSchema" xmlns:p="http://schemas.microsoft.com/office/2006/metadata/properties" xmlns:ns3="8515f021-d5cf-4651-b6a7-d82bb8ed272f" xmlns:ns4="6a29abea-e26a-4307-9759-168eb6ffd62c" targetNamespace="http://schemas.microsoft.com/office/2006/metadata/properties" ma:root="true" ma:fieldsID="f2212d58931ff4b8476cef3cc1206e4d" ns3:_="" ns4:_="">
    <xsd:import namespace="8515f021-d5cf-4651-b6a7-d82bb8ed272f"/>
    <xsd:import namespace="6a29abea-e26a-4307-9759-168eb6ffd62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15f021-d5cf-4651-b6a7-d82bb8ed272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29abea-e26a-4307-9759-168eb6ffd62c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F680114-A49B-48A6-BFFE-AD243895B28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ABDBEEE-B980-495E-8F1B-C96E397DD50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5A42CD4-0A03-4CE1-AF9E-108DB3AECA8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515f021-d5cf-4651-b6a7-d82bb8ed272f"/>
    <ds:schemaRef ds:uri="6a29abea-e26a-4307-9759-168eb6ffd62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905</Words>
  <Characters>5163</Characters>
  <Application>Microsoft Office Word</Application>
  <DocSecurity>0</DocSecurity>
  <Lines>43</Lines>
  <Paragraphs>12</Paragraphs>
  <ScaleCrop>false</ScaleCrop>
  <Company>Quest Diagnostics</Company>
  <LinksUpToDate>false</LinksUpToDate>
  <CharactersWithSpaces>6056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Hall, F</dc:creator>
  <cp:lastModifiedBy>Eric Haas</cp:lastModifiedBy>
  <cp:revision>3</cp:revision>
  <dcterms:created xsi:type="dcterms:W3CDTF">2020-07-29T14:56:00Z</dcterms:created>
  <dcterms:modified xsi:type="dcterms:W3CDTF">2020-07-29T15:02:00Z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0x0101005F455D9BF7698544BE09556311A3668F</vt:lpwstr>
  </property>
</Properties>
</file>